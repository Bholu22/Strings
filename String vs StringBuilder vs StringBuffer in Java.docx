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3DB6" w:rsidRPr="00103DB6" w:rsidRDefault="00103DB6" w:rsidP="00103DB6">
      <w:pPr>
        <w:spacing w:after="260" w:line="240" w:lineRule="auto"/>
        <w:textAlignment w:val="baseline"/>
        <w:outlineLvl w:val="0"/>
        <w:rPr>
          <w:rFonts w:ascii="Times New Roman" w:eastAsia="Times New Roman" w:hAnsi="Times New Roman" w:cs="Times New Roman"/>
          <w:kern w:val="36"/>
          <w:sz w:val="49"/>
          <w:szCs w:val="49"/>
          <w:lang w:bidi="pa-IN"/>
        </w:rPr>
      </w:pPr>
      <w:r w:rsidRPr="00103DB6">
        <w:rPr>
          <w:rFonts w:ascii="Times New Roman" w:eastAsia="Times New Roman" w:hAnsi="Times New Roman" w:cs="Times New Roman"/>
          <w:kern w:val="36"/>
          <w:sz w:val="49"/>
          <w:szCs w:val="49"/>
          <w:lang w:bidi="pa-IN"/>
        </w:rPr>
        <w:t>String vs StringBuilder vs StringBuffer in Java</w:t>
      </w:r>
    </w:p>
    <w:p w:rsidR="00103DB6" w:rsidRPr="00103DB6" w:rsidRDefault="00103DB6" w:rsidP="00103DB6">
      <w:pPr>
        <w:spacing w:after="0"/>
        <w:jc w:val="both"/>
        <w:textAlignment w:val="baseline"/>
        <w:rPr>
          <w:rFonts w:asciiTheme="majorBidi" w:eastAsia="Times New Roman" w:hAnsiTheme="majorBidi" w:cstheme="majorBidi"/>
          <w:sz w:val="28"/>
          <w:szCs w:val="28"/>
          <w:lang w:bidi="pa-IN"/>
        </w:rPr>
      </w:pPr>
      <w:r w:rsidRPr="00103DB6">
        <w:rPr>
          <w:rFonts w:asciiTheme="majorBidi" w:eastAsia="Times New Roman" w:hAnsiTheme="majorBidi" w:cstheme="majorBidi"/>
          <w:b/>
          <w:bCs/>
          <w:sz w:val="28"/>
          <w:szCs w:val="28"/>
          <w:lang w:bidi="pa-IN"/>
        </w:rPr>
        <w:t>Prerequisites : </w:t>
      </w:r>
      <w:hyperlink r:id="rId5" w:history="1">
        <w:r w:rsidRPr="00103DB6">
          <w:rPr>
            <w:rFonts w:asciiTheme="majorBidi" w:eastAsia="Times New Roman" w:hAnsiTheme="majorBidi" w:cstheme="majorBidi"/>
            <w:color w:val="EC4E20"/>
            <w:sz w:val="28"/>
            <w:szCs w:val="28"/>
            <w:lang w:bidi="pa-IN"/>
          </w:rPr>
          <w:t>String</w:t>
        </w:r>
      </w:hyperlink>
      <w:r w:rsidRPr="00103DB6">
        <w:rPr>
          <w:rFonts w:asciiTheme="majorBidi" w:eastAsia="Times New Roman" w:hAnsiTheme="majorBidi" w:cstheme="majorBidi"/>
          <w:sz w:val="28"/>
          <w:szCs w:val="28"/>
          <w:lang w:bidi="pa-IN"/>
        </w:rPr>
        <w:t> , </w:t>
      </w:r>
      <w:hyperlink r:id="rId6" w:history="1">
        <w:r w:rsidRPr="00103DB6">
          <w:rPr>
            <w:rFonts w:asciiTheme="majorBidi" w:eastAsia="Times New Roman" w:hAnsiTheme="majorBidi" w:cstheme="majorBidi"/>
            <w:color w:val="EC4E20"/>
            <w:sz w:val="28"/>
            <w:szCs w:val="28"/>
            <w:lang w:bidi="pa-IN"/>
          </w:rPr>
          <w:t>Initialize a String</w:t>
        </w:r>
      </w:hyperlink>
    </w:p>
    <w:p w:rsidR="00103DB6" w:rsidRPr="00103DB6" w:rsidRDefault="00103DB6" w:rsidP="00103DB6">
      <w:pPr>
        <w:spacing w:after="173"/>
        <w:jc w:val="both"/>
        <w:textAlignment w:val="baseline"/>
        <w:rPr>
          <w:rFonts w:asciiTheme="majorBidi" w:eastAsia="Times New Roman" w:hAnsiTheme="majorBidi" w:cstheme="majorBidi"/>
          <w:sz w:val="28"/>
          <w:szCs w:val="28"/>
          <w:lang w:bidi="pa-IN"/>
        </w:rPr>
      </w:pPr>
      <w:r w:rsidRPr="00103DB6">
        <w:rPr>
          <w:rFonts w:asciiTheme="majorBidi" w:eastAsia="Times New Roman" w:hAnsiTheme="majorBidi" w:cstheme="majorBidi"/>
          <w:sz w:val="28"/>
          <w:szCs w:val="28"/>
          <w:lang w:bidi="pa-IN"/>
        </w:rPr>
        <w:t>Consider below code with three concatenation functions with three different types of parameters, String, StringBuffer and StringBuilder.</w:t>
      </w:r>
    </w:p>
    <w:p w:rsidR="00103DB6" w:rsidRPr="00103DB6" w:rsidRDefault="00103DB6" w:rsidP="00103DB6">
      <w:pPr>
        <w:spacing w:after="0"/>
        <w:jc w:val="both"/>
        <w:textAlignment w:val="baseline"/>
        <w:rPr>
          <w:rFonts w:asciiTheme="majorBidi" w:eastAsia="Times New Roman" w:hAnsiTheme="majorBidi" w:cstheme="majorBidi"/>
          <w:sz w:val="28"/>
          <w:szCs w:val="28"/>
          <w:lang w:bidi="pa-IN"/>
        </w:rPr>
      </w:pPr>
      <w:r w:rsidRPr="00103DB6">
        <w:rPr>
          <w:rFonts w:asciiTheme="majorBidi" w:eastAsia="Times New Roman" w:hAnsiTheme="majorBidi" w:cstheme="majorBidi"/>
          <w:color w:val="454545"/>
          <w:sz w:val="28"/>
          <w:szCs w:val="28"/>
          <w:bdr w:val="none" w:sz="0" w:space="0" w:color="auto" w:frame="1"/>
          <w:shd w:val="clear" w:color="auto" w:fill="FFFFFF"/>
          <w:lang w:bidi="pa-IN"/>
        </w:rPr>
        <w:t>filter_none</w:t>
      </w:r>
    </w:p>
    <w:p w:rsidR="00103DB6" w:rsidRPr="00103DB6" w:rsidRDefault="00103DB6" w:rsidP="00103DB6">
      <w:pPr>
        <w:spacing w:after="0"/>
        <w:jc w:val="both"/>
        <w:textAlignment w:val="baseline"/>
        <w:rPr>
          <w:rFonts w:asciiTheme="majorBidi" w:eastAsia="Times New Roman" w:hAnsiTheme="majorBidi" w:cstheme="majorBidi"/>
          <w:sz w:val="28"/>
          <w:szCs w:val="28"/>
          <w:lang w:bidi="pa-IN"/>
        </w:rPr>
      </w:pPr>
      <w:r w:rsidRPr="00103DB6">
        <w:rPr>
          <w:rFonts w:asciiTheme="majorBidi" w:eastAsia="Times New Roman" w:hAnsiTheme="majorBidi" w:cstheme="majorBidi"/>
          <w:color w:val="454545"/>
          <w:sz w:val="28"/>
          <w:szCs w:val="28"/>
          <w:bdr w:val="none" w:sz="0" w:space="0" w:color="auto" w:frame="1"/>
          <w:shd w:val="clear" w:color="auto" w:fill="FFFFFF"/>
          <w:lang w:bidi="pa-IN"/>
        </w:rPr>
        <w:t>edit</w:t>
      </w:r>
    </w:p>
    <w:p w:rsidR="00103DB6" w:rsidRPr="00103DB6" w:rsidRDefault="00103DB6" w:rsidP="00103DB6">
      <w:pPr>
        <w:spacing w:after="0"/>
        <w:jc w:val="both"/>
        <w:textAlignment w:val="baseline"/>
        <w:rPr>
          <w:rFonts w:asciiTheme="majorBidi" w:eastAsia="Times New Roman" w:hAnsiTheme="majorBidi" w:cstheme="majorBidi"/>
          <w:sz w:val="28"/>
          <w:szCs w:val="28"/>
          <w:lang w:bidi="pa-IN"/>
        </w:rPr>
      </w:pPr>
      <w:r w:rsidRPr="00103DB6">
        <w:rPr>
          <w:rFonts w:asciiTheme="majorBidi" w:eastAsia="Times New Roman" w:hAnsiTheme="majorBidi" w:cstheme="majorBidi"/>
          <w:color w:val="454545"/>
          <w:sz w:val="28"/>
          <w:szCs w:val="28"/>
          <w:bdr w:val="none" w:sz="0" w:space="0" w:color="auto" w:frame="1"/>
          <w:shd w:val="clear" w:color="auto" w:fill="FFFFFF"/>
          <w:lang w:bidi="pa-IN"/>
        </w:rPr>
        <w:t>play_arrow</w:t>
      </w:r>
    </w:p>
    <w:p w:rsidR="00103DB6" w:rsidRPr="00103DB6" w:rsidRDefault="00103DB6" w:rsidP="00103DB6">
      <w:pPr>
        <w:spacing w:after="173"/>
        <w:jc w:val="both"/>
        <w:textAlignment w:val="baseline"/>
        <w:rPr>
          <w:rFonts w:asciiTheme="majorBidi" w:eastAsia="Times New Roman" w:hAnsiTheme="majorBidi" w:cstheme="majorBidi"/>
          <w:sz w:val="28"/>
          <w:szCs w:val="28"/>
          <w:lang w:bidi="pa-IN"/>
        </w:rPr>
      </w:pPr>
      <w:r w:rsidRPr="00103DB6">
        <w:rPr>
          <w:rFonts w:asciiTheme="majorBidi" w:eastAsia="Times New Roman" w:hAnsiTheme="majorBidi" w:cstheme="majorBidi"/>
          <w:color w:val="454545"/>
          <w:sz w:val="28"/>
          <w:szCs w:val="28"/>
          <w:bdr w:val="none" w:sz="0" w:space="0" w:color="auto" w:frame="1"/>
          <w:shd w:val="clear" w:color="auto" w:fill="FFFFFF"/>
          <w:lang w:bidi="pa-IN"/>
        </w:rPr>
        <w:t>brightness_4</w:t>
      </w:r>
    </w:p>
    <w:tbl>
      <w:tblPr>
        <w:tblW w:w="10410" w:type="dxa"/>
        <w:tblCellMar>
          <w:left w:w="0" w:type="dxa"/>
          <w:right w:w="0" w:type="dxa"/>
        </w:tblCellMar>
        <w:tblLook w:val="04A0"/>
      </w:tblPr>
      <w:tblGrid>
        <w:gridCol w:w="10410"/>
      </w:tblGrid>
      <w:tr w:rsidR="00103DB6" w:rsidRPr="00103DB6" w:rsidTr="00103DB6">
        <w:tc>
          <w:tcPr>
            <w:tcW w:w="10410" w:type="dxa"/>
            <w:vAlign w:val="center"/>
            <w:hideMark/>
          </w:tcPr>
          <w:p w:rsidR="00103DB6" w:rsidRPr="00103DB6" w:rsidRDefault="00103DB6" w:rsidP="00103DB6">
            <w:pPr>
              <w:spacing w:after="0"/>
              <w:jc w:val="both"/>
              <w:rPr>
                <w:rFonts w:asciiTheme="majorBidi" w:eastAsia="Times New Roman" w:hAnsiTheme="majorBidi" w:cstheme="majorBidi"/>
                <w:sz w:val="28"/>
                <w:szCs w:val="28"/>
                <w:lang w:bidi="pa-IN"/>
              </w:rPr>
            </w:pPr>
            <w:r w:rsidRPr="00103DB6">
              <w:rPr>
                <w:rFonts w:asciiTheme="majorBidi" w:eastAsia="Times New Roman" w:hAnsiTheme="majorBidi" w:cstheme="majorBidi"/>
                <w:sz w:val="28"/>
                <w:szCs w:val="28"/>
                <w:lang w:bidi="pa-IN"/>
              </w:rPr>
              <w:t xml:space="preserve">// Java program to demonstrate difference between String, </w:t>
            </w:r>
          </w:p>
          <w:p w:rsidR="00103DB6" w:rsidRPr="00103DB6" w:rsidRDefault="00103DB6" w:rsidP="00103DB6">
            <w:pPr>
              <w:spacing w:after="0"/>
              <w:jc w:val="both"/>
              <w:rPr>
                <w:rFonts w:asciiTheme="majorBidi" w:eastAsia="Times New Roman" w:hAnsiTheme="majorBidi" w:cstheme="majorBidi"/>
                <w:sz w:val="28"/>
                <w:szCs w:val="28"/>
                <w:lang w:bidi="pa-IN"/>
              </w:rPr>
            </w:pPr>
            <w:r w:rsidRPr="00103DB6">
              <w:rPr>
                <w:rFonts w:asciiTheme="majorBidi" w:eastAsia="Times New Roman" w:hAnsiTheme="majorBidi" w:cstheme="majorBidi"/>
                <w:sz w:val="28"/>
                <w:szCs w:val="28"/>
                <w:lang w:bidi="pa-IN"/>
              </w:rPr>
              <w:t xml:space="preserve">// StringBuilder and StringBuffer </w:t>
            </w:r>
          </w:p>
          <w:p w:rsidR="00103DB6" w:rsidRPr="00103DB6" w:rsidRDefault="00103DB6" w:rsidP="00103DB6">
            <w:pPr>
              <w:spacing w:after="0"/>
              <w:jc w:val="both"/>
              <w:rPr>
                <w:rFonts w:asciiTheme="majorBidi" w:eastAsia="Times New Roman" w:hAnsiTheme="majorBidi" w:cstheme="majorBidi"/>
                <w:sz w:val="28"/>
                <w:szCs w:val="28"/>
                <w:lang w:bidi="pa-IN"/>
              </w:rPr>
            </w:pPr>
            <w:r w:rsidRPr="00103DB6">
              <w:rPr>
                <w:rFonts w:asciiTheme="majorBidi" w:eastAsia="Times New Roman" w:hAnsiTheme="majorBidi" w:cstheme="majorBidi"/>
                <w:sz w:val="28"/>
                <w:szCs w:val="28"/>
                <w:lang w:bidi="pa-IN"/>
              </w:rPr>
              <w:t xml:space="preserve">class Geeksforgeeks </w:t>
            </w:r>
          </w:p>
          <w:p w:rsidR="00103DB6" w:rsidRPr="00103DB6" w:rsidRDefault="00103DB6" w:rsidP="00103DB6">
            <w:pPr>
              <w:spacing w:after="0"/>
              <w:jc w:val="both"/>
              <w:rPr>
                <w:rFonts w:asciiTheme="majorBidi" w:eastAsia="Times New Roman" w:hAnsiTheme="majorBidi" w:cstheme="majorBidi"/>
                <w:sz w:val="28"/>
                <w:szCs w:val="28"/>
                <w:lang w:bidi="pa-IN"/>
              </w:rPr>
            </w:pPr>
            <w:r w:rsidRPr="00103DB6">
              <w:rPr>
                <w:rFonts w:asciiTheme="majorBidi" w:eastAsia="Times New Roman" w:hAnsiTheme="majorBidi" w:cstheme="majorBidi"/>
                <w:sz w:val="28"/>
                <w:szCs w:val="28"/>
                <w:lang w:bidi="pa-IN"/>
              </w:rPr>
              <w:t xml:space="preserve">{ </w:t>
            </w:r>
          </w:p>
          <w:p w:rsidR="00103DB6" w:rsidRPr="00103DB6" w:rsidRDefault="00103DB6" w:rsidP="00103DB6">
            <w:pPr>
              <w:spacing w:after="0"/>
              <w:jc w:val="both"/>
              <w:rPr>
                <w:rFonts w:asciiTheme="majorBidi" w:eastAsia="Times New Roman" w:hAnsiTheme="majorBidi" w:cstheme="majorBidi"/>
                <w:sz w:val="28"/>
                <w:szCs w:val="28"/>
                <w:lang w:bidi="pa-IN"/>
              </w:rPr>
            </w:pPr>
            <w:r w:rsidRPr="00103DB6">
              <w:rPr>
                <w:rFonts w:asciiTheme="majorBidi" w:eastAsia="Times New Roman" w:hAnsiTheme="majorBidi" w:cstheme="majorBidi"/>
                <w:sz w:val="28"/>
                <w:szCs w:val="28"/>
                <w:lang w:bidi="pa-IN"/>
              </w:rPr>
              <w:t xml:space="preserve">    // Concatenates to String </w:t>
            </w:r>
          </w:p>
          <w:p w:rsidR="00103DB6" w:rsidRPr="00103DB6" w:rsidRDefault="00103DB6" w:rsidP="00103DB6">
            <w:pPr>
              <w:spacing w:after="0"/>
              <w:jc w:val="both"/>
              <w:rPr>
                <w:rFonts w:asciiTheme="majorBidi" w:eastAsia="Times New Roman" w:hAnsiTheme="majorBidi" w:cstheme="majorBidi"/>
                <w:sz w:val="28"/>
                <w:szCs w:val="28"/>
                <w:lang w:bidi="pa-IN"/>
              </w:rPr>
            </w:pPr>
            <w:r w:rsidRPr="00103DB6">
              <w:rPr>
                <w:rFonts w:asciiTheme="majorBidi" w:eastAsia="Times New Roman" w:hAnsiTheme="majorBidi" w:cstheme="majorBidi"/>
                <w:sz w:val="28"/>
                <w:szCs w:val="28"/>
                <w:lang w:bidi="pa-IN"/>
              </w:rPr>
              <w:t xml:space="preserve">    public static void concat1(String s1) </w:t>
            </w:r>
          </w:p>
          <w:p w:rsidR="00103DB6" w:rsidRPr="00103DB6" w:rsidRDefault="00103DB6" w:rsidP="00103DB6">
            <w:pPr>
              <w:spacing w:after="0"/>
              <w:jc w:val="both"/>
              <w:rPr>
                <w:rFonts w:asciiTheme="majorBidi" w:eastAsia="Times New Roman" w:hAnsiTheme="majorBidi" w:cstheme="majorBidi"/>
                <w:sz w:val="28"/>
                <w:szCs w:val="28"/>
                <w:lang w:bidi="pa-IN"/>
              </w:rPr>
            </w:pPr>
            <w:r w:rsidRPr="00103DB6">
              <w:rPr>
                <w:rFonts w:asciiTheme="majorBidi" w:eastAsia="Times New Roman" w:hAnsiTheme="majorBidi" w:cstheme="majorBidi"/>
                <w:sz w:val="28"/>
                <w:szCs w:val="28"/>
                <w:lang w:bidi="pa-IN"/>
              </w:rPr>
              <w:t xml:space="preserve">    { </w:t>
            </w:r>
          </w:p>
          <w:p w:rsidR="00103DB6" w:rsidRPr="00103DB6" w:rsidRDefault="00103DB6" w:rsidP="00103DB6">
            <w:pPr>
              <w:spacing w:after="0"/>
              <w:jc w:val="both"/>
              <w:rPr>
                <w:rFonts w:asciiTheme="majorBidi" w:eastAsia="Times New Roman" w:hAnsiTheme="majorBidi" w:cstheme="majorBidi"/>
                <w:sz w:val="28"/>
                <w:szCs w:val="28"/>
                <w:lang w:bidi="pa-IN"/>
              </w:rPr>
            </w:pPr>
            <w:r w:rsidRPr="00103DB6">
              <w:rPr>
                <w:rFonts w:asciiTheme="majorBidi" w:eastAsia="Times New Roman" w:hAnsiTheme="majorBidi" w:cstheme="majorBidi"/>
                <w:sz w:val="28"/>
                <w:szCs w:val="28"/>
                <w:lang w:bidi="pa-IN"/>
              </w:rPr>
              <w:t xml:space="preserve">        s1 = s1 + "forgeeks"; </w:t>
            </w:r>
          </w:p>
          <w:p w:rsidR="00103DB6" w:rsidRPr="00103DB6" w:rsidRDefault="00103DB6" w:rsidP="00103DB6">
            <w:pPr>
              <w:spacing w:after="0"/>
              <w:jc w:val="both"/>
              <w:rPr>
                <w:rFonts w:asciiTheme="majorBidi" w:eastAsia="Times New Roman" w:hAnsiTheme="majorBidi" w:cstheme="majorBidi"/>
                <w:sz w:val="28"/>
                <w:szCs w:val="28"/>
                <w:lang w:bidi="pa-IN"/>
              </w:rPr>
            </w:pPr>
            <w:r w:rsidRPr="00103DB6">
              <w:rPr>
                <w:rFonts w:asciiTheme="majorBidi" w:eastAsia="Times New Roman" w:hAnsiTheme="majorBidi" w:cstheme="majorBidi"/>
                <w:sz w:val="28"/>
                <w:szCs w:val="28"/>
                <w:lang w:bidi="pa-IN"/>
              </w:rPr>
              <w:t xml:space="preserve">    } </w:t>
            </w:r>
          </w:p>
          <w:p w:rsidR="00103DB6" w:rsidRPr="00103DB6" w:rsidRDefault="00103DB6" w:rsidP="00103DB6">
            <w:pPr>
              <w:spacing w:after="0"/>
              <w:jc w:val="both"/>
              <w:rPr>
                <w:rFonts w:asciiTheme="majorBidi" w:eastAsia="Times New Roman" w:hAnsiTheme="majorBidi" w:cstheme="majorBidi"/>
                <w:sz w:val="28"/>
                <w:szCs w:val="28"/>
                <w:lang w:bidi="pa-IN"/>
              </w:rPr>
            </w:pPr>
            <w:r w:rsidRPr="00103DB6">
              <w:rPr>
                <w:rFonts w:asciiTheme="majorBidi" w:eastAsia="Times New Roman" w:hAnsiTheme="majorBidi" w:cstheme="majorBidi"/>
                <w:sz w:val="28"/>
                <w:szCs w:val="28"/>
                <w:lang w:bidi="pa-IN"/>
              </w:rPr>
              <w:t>  </w:t>
            </w:r>
          </w:p>
          <w:p w:rsidR="00103DB6" w:rsidRPr="00103DB6" w:rsidRDefault="00103DB6" w:rsidP="00103DB6">
            <w:pPr>
              <w:spacing w:after="0"/>
              <w:jc w:val="both"/>
              <w:rPr>
                <w:rFonts w:asciiTheme="majorBidi" w:eastAsia="Times New Roman" w:hAnsiTheme="majorBidi" w:cstheme="majorBidi"/>
                <w:sz w:val="28"/>
                <w:szCs w:val="28"/>
                <w:lang w:bidi="pa-IN"/>
              </w:rPr>
            </w:pPr>
            <w:r w:rsidRPr="00103DB6">
              <w:rPr>
                <w:rFonts w:asciiTheme="majorBidi" w:eastAsia="Times New Roman" w:hAnsiTheme="majorBidi" w:cstheme="majorBidi"/>
                <w:sz w:val="28"/>
                <w:szCs w:val="28"/>
                <w:lang w:bidi="pa-IN"/>
              </w:rPr>
              <w:t xml:space="preserve">    // Concatenates to StringBuilder </w:t>
            </w:r>
          </w:p>
          <w:p w:rsidR="00103DB6" w:rsidRPr="00103DB6" w:rsidRDefault="00103DB6" w:rsidP="00103DB6">
            <w:pPr>
              <w:spacing w:after="0"/>
              <w:jc w:val="both"/>
              <w:rPr>
                <w:rFonts w:asciiTheme="majorBidi" w:eastAsia="Times New Roman" w:hAnsiTheme="majorBidi" w:cstheme="majorBidi"/>
                <w:sz w:val="28"/>
                <w:szCs w:val="28"/>
                <w:lang w:bidi="pa-IN"/>
              </w:rPr>
            </w:pPr>
            <w:r w:rsidRPr="00103DB6">
              <w:rPr>
                <w:rFonts w:asciiTheme="majorBidi" w:eastAsia="Times New Roman" w:hAnsiTheme="majorBidi" w:cstheme="majorBidi"/>
                <w:sz w:val="28"/>
                <w:szCs w:val="28"/>
                <w:lang w:bidi="pa-IN"/>
              </w:rPr>
              <w:t xml:space="preserve">    public static void concat2(StringBuilder s2) </w:t>
            </w:r>
          </w:p>
          <w:p w:rsidR="00103DB6" w:rsidRPr="00103DB6" w:rsidRDefault="00103DB6" w:rsidP="00103DB6">
            <w:pPr>
              <w:spacing w:after="0"/>
              <w:jc w:val="both"/>
              <w:rPr>
                <w:rFonts w:asciiTheme="majorBidi" w:eastAsia="Times New Roman" w:hAnsiTheme="majorBidi" w:cstheme="majorBidi"/>
                <w:sz w:val="28"/>
                <w:szCs w:val="28"/>
                <w:lang w:bidi="pa-IN"/>
              </w:rPr>
            </w:pPr>
            <w:r w:rsidRPr="00103DB6">
              <w:rPr>
                <w:rFonts w:asciiTheme="majorBidi" w:eastAsia="Times New Roman" w:hAnsiTheme="majorBidi" w:cstheme="majorBidi"/>
                <w:sz w:val="28"/>
                <w:szCs w:val="28"/>
                <w:lang w:bidi="pa-IN"/>
              </w:rPr>
              <w:t xml:space="preserve">    { </w:t>
            </w:r>
          </w:p>
          <w:p w:rsidR="00103DB6" w:rsidRPr="00103DB6" w:rsidRDefault="00103DB6" w:rsidP="00103DB6">
            <w:pPr>
              <w:spacing w:after="0"/>
              <w:jc w:val="both"/>
              <w:rPr>
                <w:rFonts w:asciiTheme="majorBidi" w:eastAsia="Times New Roman" w:hAnsiTheme="majorBidi" w:cstheme="majorBidi"/>
                <w:sz w:val="28"/>
                <w:szCs w:val="28"/>
                <w:lang w:bidi="pa-IN"/>
              </w:rPr>
            </w:pPr>
            <w:r w:rsidRPr="00103DB6">
              <w:rPr>
                <w:rFonts w:asciiTheme="majorBidi" w:eastAsia="Times New Roman" w:hAnsiTheme="majorBidi" w:cstheme="majorBidi"/>
                <w:sz w:val="28"/>
                <w:szCs w:val="28"/>
                <w:lang w:bidi="pa-IN"/>
              </w:rPr>
              <w:t xml:space="preserve">        s2.append("forgeeks"); </w:t>
            </w:r>
          </w:p>
          <w:p w:rsidR="00103DB6" w:rsidRPr="00103DB6" w:rsidRDefault="00103DB6" w:rsidP="00103DB6">
            <w:pPr>
              <w:spacing w:after="0"/>
              <w:jc w:val="both"/>
              <w:rPr>
                <w:rFonts w:asciiTheme="majorBidi" w:eastAsia="Times New Roman" w:hAnsiTheme="majorBidi" w:cstheme="majorBidi"/>
                <w:sz w:val="28"/>
                <w:szCs w:val="28"/>
                <w:lang w:bidi="pa-IN"/>
              </w:rPr>
            </w:pPr>
            <w:r w:rsidRPr="00103DB6">
              <w:rPr>
                <w:rFonts w:asciiTheme="majorBidi" w:eastAsia="Times New Roman" w:hAnsiTheme="majorBidi" w:cstheme="majorBidi"/>
                <w:sz w:val="28"/>
                <w:szCs w:val="28"/>
                <w:lang w:bidi="pa-IN"/>
              </w:rPr>
              <w:t xml:space="preserve">    } </w:t>
            </w:r>
          </w:p>
          <w:p w:rsidR="00103DB6" w:rsidRPr="00103DB6" w:rsidRDefault="00103DB6" w:rsidP="00103DB6">
            <w:pPr>
              <w:spacing w:after="0"/>
              <w:jc w:val="both"/>
              <w:rPr>
                <w:rFonts w:asciiTheme="majorBidi" w:eastAsia="Times New Roman" w:hAnsiTheme="majorBidi" w:cstheme="majorBidi"/>
                <w:sz w:val="28"/>
                <w:szCs w:val="28"/>
                <w:lang w:bidi="pa-IN"/>
              </w:rPr>
            </w:pPr>
            <w:r w:rsidRPr="00103DB6">
              <w:rPr>
                <w:rFonts w:asciiTheme="majorBidi" w:eastAsia="Times New Roman" w:hAnsiTheme="majorBidi" w:cstheme="majorBidi"/>
                <w:sz w:val="28"/>
                <w:szCs w:val="28"/>
                <w:lang w:bidi="pa-IN"/>
              </w:rPr>
              <w:t>  </w:t>
            </w:r>
          </w:p>
          <w:p w:rsidR="00103DB6" w:rsidRPr="00103DB6" w:rsidRDefault="00103DB6" w:rsidP="00103DB6">
            <w:pPr>
              <w:spacing w:after="0"/>
              <w:jc w:val="both"/>
              <w:rPr>
                <w:rFonts w:asciiTheme="majorBidi" w:eastAsia="Times New Roman" w:hAnsiTheme="majorBidi" w:cstheme="majorBidi"/>
                <w:sz w:val="28"/>
                <w:szCs w:val="28"/>
                <w:lang w:bidi="pa-IN"/>
              </w:rPr>
            </w:pPr>
            <w:r w:rsidRPr="00103DB6">
              <w:rPr>
                <w:rFonts w:asciiTheme="majorBidi" w:eastAsia="Times New Roman" w:hAnsiTheme="majorBidi" w:cstheme="majorBidi"/>
                <w:sz w:val="28"/>
                <w:szCs w:val="28"/>
                <w:lang w:bidi="pa-IN"/>
              </w:rPr>
              <w:t xml:space="preserve">    // Concatenates to StringBuffer </w:t>
            </w:r>
          </w:p>
          <w:p w:rsidR="00103DB6" w:rsidRPr="00103DB6" w:rsidRDefault="00103DB6" w:rsidP="00103DB6">
            <w:pPr>
              <w:spacing w:after="0"/>
              <w:jc w:val="both"/>
              <w:rPr>
                <w:rFonts w:asciiTheme="majorBidi" w:eastAsia="Times New Roman" w:hAnsiTheme="majorBidi" w:cstheme="majorBidi"/>
                <w:sz w:val="28"/>
                <w:szCs w:val="28"/>
                <w:lang w:bidi="pa-IN"/>
              </w:rPr>
            </w:pPr>
            <w:r w:rsidRPr="00103DB6">
              <w:rPr>
                <w:rFonts w:asciiTheme="majorBidi" w:eastAsia="Times New Roman" w:hAnsiTheme="majorBidi" w:cstheme="majorBidi"/>
                <w:sz w:val="28"/>
                <w:szCs w:val="28"/>
                <w:lang w:bidi="pa-IN"/>
              </w:rPr>
              <w:t xml:space="preserve">    public static void concat3(StringBuffer s3) </w:t>
            </w:r>
          </w:p>
          <w:p w:rsidR="00103DB6" w:rsidRPr="00103DB6" w:rsidRDefault="00103DB6" w:rsidP="00103DB6">
            <w:pPr>
              <w:spacing w:after="0"/>
              <w:jc w:val="both"/>
              <w:rPr>
                <w:rFonts w:asciiTheme="majorBidi" w:eastAsia="Times New Roman" w:hAnsiTheme="majorBidi" w:cstheme="majorBidi"/>
                <w:sz w:val="28"/>
                <w:szCs w:val="28"/>
                <w:lang w:bidi="pa-IN"/>
              </w:rPr>
            </w:pPr>
            <w:r w:rsidRPr="00103DB6">
              <w:rPr>
                <w:rFonts w:asciiTheme="majorBidi" w:eastAsia="Times New Roman" w:hAnsiTheme="majorBidi" w:cstheme="majorBidi"/>
                <w:sz w:val="28"/>
                <w:szCs w:val="28"/>
                <w:lang w:bidi="pa-IN"/>
              </w:rPr>
              <w:t xml:space="preserve">    { </w:t>
            </w:r>
          </w:p>
          <w:p w:rsidR="00103DB6" w:rsidRPr="00103DB6" w:rsidRDefault="00103DB6" w:rsidP="00103DB6">
            <w:pPr>
              <w:spacing w:after="0"/>
              <w:jc w:val="both"/>
              <w:rPr>
                <w:rFonts w:asciiTheme="majorBidi" w:eastAsia="Times New Roman" w:hAnsiTheme="majorBidi" w:cstheme="majorBidi"/>
                <w:sz w:val="28"/>
                <w:szCs w:val="28"/>
                <w:lang w:bidi="pa-IN"/>
              </w:rPr>
            </w:pPr>
            <w:r w:rsidRPr="00103DB6">
              <w:rPr>
                <w:rFonts w:asciiTheme="majorBidi" w:eastAsia="Times New Roman" w:hAnsiTheme="majorBidi" w:cstheme="majorBidi"/>
                <w:sz w:val="28"/>
                <w:szCs w:val="28"/>
                <w:lang w:bidi="pa-IN"/>
              </w:rPr>
              <w:t xml:space="preserve">        s3.append("forgeeks"); </w:t>
            </w:r>
          </w:p>
          <w:p w:rsidR="00103DB6" w:rsidRPr="00103DB6" w:rsidRDefault="00103DB6" w:rsidP="00103DB6">
            <w:pPr>
              <w:spacing w:after="0"/>
              <w:jc w:val="both"/>
              <w:rPr>
                <w:rFonts w:asciiTheme="majorBidi" w:eastAsia="Times New Roman" w:hAnsiTheme="majorBidi" w:cstheme="majorBidi"/>
                <w:sz w:val="28"/>
                <w:szCs w:val="28"/>
                <w:lang w:bidi="pa-IN"/>
              </w:rPr>
            </w:pPr>
            <w:r w:rsidRPr="00103DB6">
              <w:rPr>
                <w:rFonts w:asciiTheme="majorBidi" w:eastAsia="Times New Roman" w:hAnsiTheme="majorBidi" w:cstheme="majorBidi"/>
                <w:sz w:val="28"/>
                <w:szCs w:val="28"/>
                <w:lang w:bidi="pa-IN"/>
              </w:rPr>
              <w:t xml:space="preserve">    } </w:t>
            </w:r>
          </w:p>
          <w:p w:rsidR="00103DB6" w:rsidRPr="00103DB6" w:rsidRDefault="00103DB6" w:rsidP="00103DB6">
            <w:pPr>
              <w:spacing w:after="0"/>
              <w:jc w:val="both"/>
              <w:rPr>
                <w:rFonts w:asciiTheme="majorBidi" w:eastAsia="Times New Roman" w:hAnsiTheme="majorBidi" w:cstheme="majorBidi"/>
                <w:sz w:val="28"/>
                <w:szCs w:val="28"/>
                <w:lang w:bidi="pa-IN"/>
              </w:rPr>
            </w:pPr>
            <w:r w:rsidRPr="00103DB6">
              <w:rPr>
                <w:rFonts w:asciiTheme="majorBidi" w:eastAsia="Times New Roman" w:hAnsiTheme="majorBidi" w:cstheme="majorBidi"/>
                <w:sz w:val="28"/>
                <w:szCs w:val="28"/>
                <w:lang w:bidi="pa-IN"/>
              </w:rPr>
              <w:t>  </w:t>
            </w:r>
          </w:p>
          <w:p w:rsidR="00103DB6" w:rsidRPr="00103DB6" w:rsidRDefault="00103DB6" w:rsidP="00103DB6">
            <w:pPr>
              <w:spacing w:after="0"/>
              <w:jc w:val="both"/>
              <w:rPr>
                <w:rFonts w:asciiTheme="majorBidi" w:eastAsia="Times New Roman" w:hAnsiTheme="majorBidi" w:cstheme="majorBidi"/>
                <w:sz w:val="28"/>
                <w:szCs w:val="28"/>
                <w:lang w:bidi="pa-IN"/>
              </w:rPr>
            </w:pPr>
            <w:r w:rsidRPr="00103DB6">
              <w:rPr>
                <w:rFonts w:asciiTheme="majorBidi" w:eastAsia="Times New Roman" w:hAnsiTheme="majorBidi" w:cstheme="majorBidi"/>
                <w:sz w:val="28"/>
                <w:szCs w:val="28"/>
                <w:lang w:bidi="pa-IN"/>
              </w:rPr>
              <w:t xml:space="preserve">    public static void main(String[] args) </w:t>
            </w:r>
          </w:p>
          <w:p w:rsidR="00103DB6" w:rsidRPr="00103DB6" w:rsidRDefault="00103DB6" w:rsidP="00103DB6">
            <w:pPr>
              <w:spacing w:after="0"/>
              <w:jc w:val="both"/>
              <w:rPr>
                <w:rFonts w:asciiTheme="majorBidi" w:eastAsia="Times New Roman" w:hAnsiTheme="majorBidi" w:cstheme="majorBidi"/>
                <w:sz w:val="28"/>
                <w:szCs w:val="28"/>
                <w:lang w:bidi="pa-IN"/>
              </w:rPr>
            </w:pPr>
            <w:r w:rsidRPr="00103DB6">
              <w:rPr>
                <w:rFonts w:asciiTheme="majorBidi" w:eastAsia="Times New Roman" w:hAnsiTheme="majorBidi" w:cstheme="majorBidi"/>
                <w:sz w:val="28"/>
                <w:szCs w:val="28"/>
                <w:lang w:bidi="pa-IN"/>
              </w:rPr>
              <w:t xml:space="preserve">    { </w:t>
            </w:r>
          </w:p>
          <w:p w:rsidR="00103DB6" w:rsidRPr="00103DB6" w:rsidRDefault="00103DB6" w:rsidP="00103DB6">
            <w:pPr>
              <w:spacing w:after="0"/>
              <w:jc w:val="both"/>
              <w:rPr>
                <w:rFonts w:asciiTheme="majorBidi" w:eastAsia="Times New Roman" w:hAnsiTheme="majorBidi" w:cstheme="majorBidi"/>
                <w:sz w:val="28"/>
                <w:szCs w:val="28"/>
                <w:lang w:bidi="pa-IN"/>
              </w:rPr>
            </w:pPr>
            <w:r w:rsidRPr="00103DB6">
              <w:rPr>
                <w:rFonts w:asciiTheme="majorBidi" w:eastAsia="Times New Roman" w:hAnsiTheme="majorBidi" w:cstheme="majorBidi"/>
                <w:sz w:val="28"/>
                <w:szCs w:val="28"/>
                <w:lang w:bidi="pa-IN"/>
              </w:rPr>
              <w:lastRenderedPageBreak/>
              <w:t xml:space="preserve">        String s1 = "Geeks"; </w:t>
            </w:r>
          </w:p>
          <w:p w:rsidR="00103DB6" w:rsidRPr="00103DB6" w:rsidRDefault="00103DB6" w:rsidP="00103DB6">
            <w:pPr>
              <w:spacing w:after="0"/>
              <w:jc w:val="both"/>
              <w:rPr>
                <w:rFonts w:asciiTheme="majorBidi" w:eastAsia="Times New Roman" w:hAnsiTheme="majorBidi" w:cstheme="majorBidi"/>
                <w:sz w:val="28"/>
                <w:szCs w:val="28"/>
                <w:lang w:bidi="pa-IN"/>
              </w:rPr>
            </w:pPr>
            <w:r w:rsidRPr="00103DB6">
              <w:rPr>
                <w:rFonts w:asciiTheme="majorBidi" w:eastAsia="Times New Roman" w:hAnsiTheme="majorBidi" w:cstheme="majorBidi"/>
                <w:sz w:val="28"/>
                <w:szCs w:val="28"/>
                <w:lang w:bidi="pa-IN"/>
              </w:rPr>
              <w:t xml:space="preserve">        concat1(s1);  // s1 is not changed </w:t>
            </w:r>
          </w:p>
          <w:p w:rsidR="00103DB6" w:rsidRPr="00103DB6" w:rsidRDefault="00103DB6" w:rsidP="00103DB6">
            <w:pPr>
              <w:spacing w:after="0"/>
              <w:jc w:val="both"/>
              <w:rPr>
                <w:rFonts w:asciiTheme="majorBidi" w:eastAsia="Times New Roman" w:hAnsiTheme="majorBidi" w:cstheme="majorBidi"/>
                <w:sz w:val="28"/>
                <w:szCs w:val="28"/>
                <w:lang w:bidi="pa-IN"/>
              </w:rPr>
            </w:pPr>
            <w:r w:rsidRPr="00103DB6">
              <w:rPr>
                <w:rFonts w:asciiTheme="majorBidi" w:eastAsia="Times New Roman" w:hAnsiTheme="majorBidi" w:cstheme="majorBidi"/>
                <w:sz w:val="28"/>
                <w:szCs w:val="28"/>
                <w:lang w:bidi="pa-IN"/>
              </w:rPr>
              <w:t xml:space="preserve">        System.out.println("String: " + s1); </w:t>
            </w:r>
          </w:p>
          <w:p w:rsidR="00103DB6" w:rsidRPr="00103DB6" w:rsidRDefault="00103DB6" w:rsidP="00103DB6">
            <w:pPr>
              <w:spacing w:after="0"/>
              <w:jc w:val="both"/>
              <w:rPr>
                <w:rFonts w:asciiTheme="majorBidi" w:eastAsia="Times New Roman" w:hAnsiTheme="majorBidi" w:cstheme="majorBidi"/>
                <w:sz w:val="28"/>
                <w:szCs w:val="28"/>
                <w:lang w:bidi="pa-IN"/>
              </w:rPr>
            </w:pPr>
            <w:r w:rsidRPr="00103DB6">
              <w:rPr>
                <w:rFonts w:asciiTheme="majorBidi" w:eastAsia="Times New Roman" w:hAnsiTheme="majorBidi" w:cstheme="majorBidi"/>
                <w:sz w:val="28"/>
                <w:szCs w:val="28"/>
                <w:lang w:bidi="pa-IN"/>
              </w:rPr>
              <w:t>  </w:t>
            </w:r>
          </w:p>
          <w:p w:rsidR="00103DB6" w:rsidRPr="00103DB6" w:rsidRDefault="00103DB6" w:rsidP="00103DB6">
            <w:pPr>
              <w:spacing w:after="0"/>
              <w:jc w:val="both"/>
              <w:rPr>
                <w:rFonts w:asciiTheme="majorBidi" w:eastAsia="Times New Roman" w:hAnsiTheme="majorBidi" w:cstheme="majorBidi"/>
                <w:sz w:val="28"/>
                <w:szCs w:val="28"/>
                <w:lang w:bidi="pa-IN"/>
              </w:rPr>
            </w:pPr>
            <w:r w:rsidRPr="00103DB6">
              <w:rPr>
                <w:rFonts w:asciiTheme="majorBidi" w:eastAsia="Times New Roman" w:hAnsiTheme="majorBidi" w:cstheme="majorBidi"/>
                <w:sz w:val="28"/>
                <w:szCs w:val="28"/>
                <w:lang w:bidi="pa-IN"/>
              </w:rPr>
              <w:t xml:space="preserve">        StringBuilder s2 = new StringBuilder("Geeks"); </w:t>
            </w:r>
          </w:p>
          <w:p w:rsidR="00103DB6" w:rsidRPr="00103DB6" w:rsidRDefault="00103DB6" w:rsidP="00103DB6">
            <w:pPr>
              <w:spacing w:after="0"/>
              <w:jc w:val="both"/>
              <w:rPr>
                <w:rFonts w:asciiTheme="majorBidi" w:eastAsia="Times New Roman" w:hAnsiTheme="majorBidi" w:cstheme="majorBidi"/>
                <w:sz w:val="28"/>
                <w:szCs w:val="28"/>
                <w:lang w:bidi="pa-IN"/>
              </w:rPr>
            </w:pPr>
            <w:r w:rsidRPr="00103DB6">
              <w:rPr>
                <w:rFonts w:asciiTheme="majorBidi" w:eastAsia="Times New Roman" w:hAnsiTheme="majorBidi" w:cstheme="majorBidi"/>
                <w:sz w:val="28"/>
                <w:szCs w:val="28"/>
                <w:lang w:bidi="pa-IN"/>
              </w:rPr>
              <w:t xml:space="preserve">        concat2(s2); // s2 is changed </w:t>
            </w:r>
          </w:p>
          <w:p w:rsidR="00103DB6" w:rsidRPr="00103DB6" w:rsidRDefault="00103DB6" w:rsidP="00103DB6">
            <w:pPr>
              <w:spacing w:after="0"/>
              <w:jc w:val="both"/>
              <w:rPr>
                <w:rFonts w:asciiTheme="majorBidi" w:eastAsia="Times New Roman" w:hAnsiTheme="majorBidi" w:cstheme="majorBidi"/>
                <w:sz w:val="28"/>
                <w:szCs w:val="28"/>
                <w:lang w:bidi="pa-IN"/>
              </w:rPr>
            </w:pPr>
            <w:r w:rsidRPr="00103DB6">
              <w:rPr>
                <w:rFonts w:asciiTheme="majorBidi" w:eastAsia="Times New Roman" w:hAnsiTheme="majorBidi" w:cstheme="majorBidi"/>
                <w:sz w:val="28"/>
                <w:szCs w:val="28"/>
                <w:lang w:bidi="pa-IN"/>
              </w:rPr>
              <w:t xml:space="preserve">        System.out.println("StringBuilder: " + s2); </w:t>
            </w:r>
          </w:p>
          <w:p w:rsidR="00103DB6" w:rsidRPr="00103DB6" w:rsidRDefault="00103DB6" w:rsidP="00103DB6">
            <w:pPr>
              <w:spacing w:after="0"/>
              <w:jc w:val="both"/>
              <w:rPr>
                <w:rFonts w:asciiTheme="majorBidi" w:eastAsia="Times New Roman" w:hAnsiTheme="majorBidi" w:cstheme="majorBidi"/>
                <w:sz w:val="28"/>
                <w:szCs w:val="28"/>
                <w:lang w:bidi="pa-IN"/>
              </w:rPr>
            </w:pPr>
            <w:r w:rsidRPr="00103DB6">
              <w:rPr>
                <w:rFonts w:asciiTheme="majorBidi" w:eastAsia="Times New Roman" w:hAnsiTheme="majorBidi" w:cstheme="majorBidi"/>
                <w:sz w:val="28"/>
                <w:szCs w:val="28"/>
                <w:lang w:bidi="pa-IN"/>
              </w:rPr>
              <w:t>  </w:t>
            </w:r>
          </w:p>
          <w:p w:rsidR="00103DB6" w:rsidRPr="00103DB6" w:rsidRDefault="00103DB6" w:rsidP="00103DB6">
            <w:pPr>
              <w:spacing w:after="0"/>
              <w:jc w:val="both"/>
              <w:rPr>
                <w:rFonts w:asciiTheme="majorBidi" w:eastAsia="Times New Roman" w:hAnsiTheme="majorBidi" w:cstheme="majorBidi"/>
                <w:sz w:val="28"/>
                <w:szCs w:val="28"/>
                <w:lang w:bidi="pa-IN"/>
              </w:rPr>
            </w:pPr>
            <w:r w:rsidRPr="00103DB6">
              <w:rPr>
                <w:rFonts w:asciiTheme="majorBidi" w:eastAsia="Times New Roman" w:hAnsiTheme="majorBidi" w:cstheme="majorBidi"/>
                <w:sz w:val="28"/>
                <w:szCs w:val="28"/>
                <w:lang w:bidi="pa-IN"/>
              </w:rPr>
              <w:t xml:space="preserve">        StringBuffer s3 = new StringBuffer("Geeks"); </w:t>
            </w:r>
          </w:p>
          <w:p w:rsidR="00103DB6" w:rsidRPr="00103DB6" w:rsidRDefault="00103DB6" w:rsidP="00103DB6">
            <w:pPr>
              <w:spacing w:after="0"/>
              <w:jc w:val="both"/>
              <w:rPr>
                <w:rFonts w:asciiTheme="majorBidi" w:eastAsia="Times New Roman" w:hAnsiTheme="majorBidi" w:cstheme="majorBidi"/>
                <w:sz w:val="28"/>
                <w:szCs w:val="28"/>
                <w:lang w:bidi="pa-IN"/>
              </w:rPr>
            </w:pPr>
            <w:r w:rsidRPr="00103DB6">
              <w:rPr>
                <w:rFonts w:asciiTheme="majorBidi" w:eastAsia="Times New Roman" w:hAnsiTheme="majorBidi" w:cstheme="majorBidi"/>
                <w:sz w:val="28"/>
                <w:szCs w:val="28"/>
                <w:lang w:bidi="pa-IN"/>
              </w:rPr>
              <w:t xml:space="preserve">        concat3(s3); // s3 is changed </w:t>
            </w:r>
          </w:p>
          <w:p w:rsidR="00103DB6" w:rsidRPr="00103DB6" w:rsidRDefault="00103DB6" w:rsidP="00103DB6">
            <w:pPr>
              <w:spacing w:after="0"/>
              <w:jc w:val="both"/>
              <w:rPr>
                <w:rFonts w:asciiTheme="majorBidi" w:eastAsia="Times New Roman" w:hAnsiTheme="majorBidi" w:cstheme="majorBidi"/>
                <w:sz w:val="28"/>
                <w:szCs w:val="28"/>
                <w:lang w:bidi="pa-IN"/>
              </w:rPr>
            </w:pPr>
            <w:r w:rsidRPr="00103DB6">
              <w:rPr>
                <w:rFonts w:asciiTheme="majorBidi" w:eastAsia="Times New Roman" w:hAnsiTheme="majorBidi" w:cstheme="majorBidi"/>
                <w:sz w:val="28"/>
                <w:szCs w:val="28"/>
                <w:lang w:bidi="pa-IN"/>
              </w:rPr>
              <w:t xml:space="preserve">        System.out.println("StringBuffer: " + s3); </w:t>
            </w:r>
          </w:p>
          <w:p w:rsidR="00103DB6" w:rsidRPr="00103DB6" w:rsidRDefault="00103DB6" w:rsidP="00103DB6">
            <w:pPr>
              <w:spacing w:after="0"/>
              <w:jc w:val="both"/>
              <w:rPr>
                <w:rFonts w:asciiTheme="majorBidi" w:eastAsia="Times New Roman" w:hAnsiTheme="majorBidi" w:cstheme="majorBidi"/>
                <w:sz w:val="28"/>
                <w:szCs w:val="28"/>
                <w:lang w:bidi="pa-IN"/>
              </w:rPr>
            </w:pPr>
            <w:r w:rsidRPr="00103DB6">
              <w:rPr>
                <w:rFonts w:asciiTheme="majorBidi" w:eastAsia="Times New Roman" w:hAnsiTheme="majorBidi" w:cstheme="majorBidi"/>
                <w:sz w:val="28"/>
                <w:szCs w:val="28"/>
                <w:lang w:bidi="pa-IN"/>
              </w:rPr>
              <w:t xml:space="preserve">    } </w:t>
            </w:r>
          </w:p>
          <w:p w:rsidR="00103DB6" w:rsidRPr="00103DB6" w:rsidRDefault="00103DB6" w:rsidP="00103DB6">
            <w:pPr>
              <w:spacing w:after="0"/>
              <w:jc w:val="both"/>
              <w:rPr>
                <w:rFonts w:asciiTheme="majorBidi" w:eastAsia="Times New Roman" w:hAnsiTheme="majorBidi" w:cstheme="majorBidi"/>
                <w:sz w:val="28"/>
                <w:szCs w:val="28"/>
                <w:lang w:bidi="pa-IN"/>
              </w:rPr>
            </w:pPr>
            <w:r w:rsidRPr="00103DB6">
              <w:rPr>
                <w:rFonts w:asciiTheme="majorBidi" w:eastAsia="Times New Roman" w:hAnsiTheme="majorBidi" w:cstheme="majorBidi"/>
                <w:sz w:val="28"/>
                <w:szCs w:val="28"/>
                <w:lang w:bidi="pa-IN"/>
              </w:rPr>
              <w:t xml:space="preserve">} </w:t>
            </w:r>
          </w:p>
        </w:tc>
      </w:tr>
    </w:tbl>
    <w:p w:rsidR="00103DB6" w:rsidRPr="00103DB6" w:rsidRDefault="00103DB6" w:rsidP="00103DB6">
      <w:pPr>
        <w:spacing w:after="0"/>
        <w:jc w:val="both"/>
        <w:textAlignment w:val="baseline"/>
        <w:rPr>
          <w:rFonts w:asciiTheme="majorBidi" w:eastAsia="Times New Roman" w:hAnsiTheme="majorBidi" w:cstheme="majorBidi"/>
          <w:sz w:val="28"/>
          <w:szCs w:val="28"/>
          <w:lang w:bidi="pa-IN"/>
        </w:rPr>
      </w:pPr>
      <w:r w:rsidRPr="00103DB6">
        <w:rPr>
          <w:rFonts w:asciiTheme="majorBidi" w:eastAsia="Times New Roman" w:hAnsiTheme="majorBidi" w:cstheme="majorBidi"/>
          <w:b/>
          <w:bCs/>
          <w:sz w:val="28"/>
          <w:szCs w:val="28"/>
          <w:lang w:bidi="pa-IN"/>
        </w:rPr>
        <w:lastRenderedPageBreak/>
        <w:t>Output:</w:t>
      </w:r>
    </w:p>
    <w:p w:rsidR="00103DB6" w:rsidRPr="00103DB6" w:rsidRDefault="00103DB6" w:rsidP="00103DB6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73"/>
        <w:jc w:val="both"/>
        <w:textAlignment w:val="baseline"/>
        <w:rPr>
          <w:rFonts w:asciiTheme="majorBidi" w:eastAsia="Times New Roman" w:hAnsiTheme="majorBidi" w:cstheme="majorBidi"/>
          <w:sz w:val="28"/>
          <w:szCs w:val="28"/>
          <w:lang w:bidi="pa-IN"/>
        </w:rPr>
      </w:pPr>
      <w:r w:rsidRPr="00103DB6">
        <w:rPr>
          <w:rFonts w:asciiTheme="majorBidi" w:eastAsia="Times New Roman" w:hAnsiTheme="majorBidi" w:cstheme="majorBidi"/>
          <w:sz w:val="28"/>
          <w:szCs w:val="28"/>
          <w:lang w:bidi="pa-IN"/>
        </w:rPr>
        <w:t>String: Geeks</w:t>
      </w:r>
    </w:p>
    <w:p w:rsidR="00103DB6" w:rsidRPr="00103DB6" w:rsidRDefault="00103DB6" w:rsidP="00103DB6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73"/>
        <w:jc w:val="both"/>
        <w:textAlignment w:val="baseline"/>
        <w:rPr>
          <w:rFonts w:asciiTheme="majorBidi" w:eastAsia="Times New Roman" w:hAnsiTheme="majorBidi" w:cstheme="majorBidi"/>
          <w:sz w:val="28"/>
          <w:szCs w:val="28"/>
          <w:lang w:bidi="pa-IN"/>
        </w:rPr>
      </w:pPr>
      <w:r w:rsidRPr="00103DB6">
        <w:rPr>
          <w:rFonts w:asciiTheme="majorBidi" w:eastAsia="Times New Roman" w:hAnsiTheme="majorBidi" w:cstheme="majorBidi"/>
          <w:sz w:val="28"/>
          <w:szCs w:val="28"/>
          <w:lang w:bidi="pa-IN"/>
        </w:rPr>
        <w:t>StringBuilder: Geeksforgeeks</w:t>
      </w:r>
    </w:p>
    <w:p w:rsidR="00103DB6" w:rsidRPr="00103DB6" w:rsidRDefault="00103DB6" w:rsidP="00103DB6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73"/>
        <w:jc w:val="both"/>
        <w:textAlignment w:val="baseline"/>
        <w:rPr>
          <w:rFonts w:asciiTheme="majorBidi" w:eastAsia="Times New Roman" w:hAnsiTheme="majorBidi" w:cstheme="majorBidi"/>
          <w:sz w:val="28"/>
          <w:szCs w:val="28"/>
          <w:lang w:bidi="pa-IN"/>
        </w:rPr>
      </w:pPr>
      <w:r w:rsidRPr="00103DB6">
        <w:rPr>
          <w:rFonts w:asciiTheme="majorBidi" w:eastAsia="Times New Roman" w:hAnsiTheme="majorBidi" w:cstheme="majorBidi"/>
          <w:sz w:val="28"/>
          <w:szCs w:val="28"/>
          <w:lang w:bidi="pa-IN"/>
        </w:rPr>
        <w:t>StringBuffer: Geeksforgeeks</w:t>
      </w:r>
    </w:p>
    <w:p w:rsidR="00103DB6" w:rsidRPr="00103DB6" w:rsidRDefault="00103DB6" w:rsidP="00103DB6">
      <w:pPr>
        <w:spacing w:after="0"/>
        <w:jc w:val="both"/>
        <w:textAlignment w:val="baseline"/>
        <w:rPr>
          <w:ins w:id="0" w:author="Unknown"/>
          <w:rFonts w:asciiTheme="majorBidi" w:eastAsia="Times New Roman" w:hAnsiTheme="majorBidi" w:cstheme="majorBidi"/>
          <w:sz w:val="28"/>
          <w:szCs w:val="28"/>
          <w:lang w:bidi="pa-IN"/>
        </w:rPr>
      </w:pPr>
      <w:ins w:id="1" w:author="Unknown">
        <w:r w:rsidRPr="00103DB6">
          <w:rPr>
            <w:rFonts w:asciiTheme="majorBidi" w:eastAsia="Times New Roman" w:hAnsiTheme="majorBidi" w:cstheme="majorBidi"/>
            <w:sz w:val="28"/>
            <w:szCs w:val="28"/>
            <w:lang w:bidi="pa-IN"/>
          </w:rPr>
          <w:br/>
        </w:r>
      </w:ins>
    </w:p>
    <w:p w:rsidR="00103DB6" w:rsidRPr="00103DB6" w:rsidRDefault="00103DB6" w:rsidP="00103DB6">
      <w:pPr>
        <w:spacing w:after="0"/>
        <w:jc w:val="both"/>
        <w:textAlignment w:val="baseline"/>
        <w:rPr>
          <w:ins w:id="2" w:author="Unknown"/>
          <w:rFonts w:asciiTheme="majorBidi" w:eastAsia="Times New Roman" w:hAnsiTheme="majorBidi" w:cstheme="majorBidi"/>
          <w:sz w:val="28"/>
          <w:szCs w:val="28"/>
          <w:lang w:bidi="pa-IN"/>
        </w:rPr>
      </w:pPr>
      <w:ins w:id="3" w:author="Unknown">
        <w:r w:rsidRPr="00103DB6">
          <w:rPr>
            <w:rFonts w:asciiTheme="majorBidi" w:eastAsia="Times New Roman" w:hAnsiTheme="majorBidi" w:cstheme="majorBidi"/>
            <w:b/>
            <w:bCs/>
            <w:sz w:val="28"/>
            <w:szCs w:val="28"/>
            <w:lang w:bidi="pa-IN"/>
          </w:rPr>
          <w:t>Explanation:</w:t>
        </w:r>
        <w:r w:rsidRPr="00103DB6">
          <w:rPr>
            <w:rFonts w:asciiTheme="majorBidi" w:eastAsia="Times New Roman" w:hAnsiTheme="majorBidi" w:cstheme="majorBidi"/>
            <w:sz w:val="28"/>
            <w:szCs w:val="28"/>
            <w:lang w:bidi="pa-IN"/>
          </w:rPr>
          <w:br/>
        </w:r>
        <w:r w:rsidRPr="00103DB6">
          <w:rPr>
            <w:rFonts w:asciiTheme="majorBidi" w:eastAsia="Times New Roman" w:hAnsiTheme="majorBidi" w:cstheme="majorBidi"/>
            <w:b/>
            <w:bCs/>
            <w:sz w:val="28"/>
            <w:szCs w:val="28"/>
            <w:lang w:bidi="pa-IN"/>
          </w:rPr>
          <w:t>1. Concat1 </w:t>
        </w:r>
        <w:r w:rsidRPr="00103DB6">
          <w:rPr>
            <w:rFonts w:asciiTheme="majorBidi" w:eastAsia="Times New Roman" w:hAnsiTheme="majorBidi" w:cstheme="majorBidi"/>
            <w:sz w:val="28"/>
            <w:szCs w:val="28"/>
            <w:lang w:bidi="pa-IN"/>
          </w:rPr>
          <w:t>: In this method, we pass a string “Geeks” and perform “s1 = s1 + ”forgeeks”. The string passed from main() is not changed, this is due to the fact that String is </w:t>
        </w:r>
        <w:r w:rsidRPr="00103DB6">
          <w:rPr>
            <w:rFonts w:asciiTheme="majorBidi" w:eastAsia="Times New Roman" w:hAnsiTheme="majorBidi" w:cstheme="majorBidi"/>
            <w:b/>
            <w:bCs/>
            <w:sz w:val="28"/>
            <w:szCs w:val="28"/>
            <w:lang w:bidi="pa-IN"/>
          </w:rPr>
          <w:t>immutable</w:t>
        </w:r>
        <w:r w:rsidRPr="00103DB6">
          <w:rPr>
            <w:rFonts w:asciiTheme="majorBidi" w:eastAsia="Times New Roman" w:hAnsiTheme="majorBidi" w:cstheme="majorBidi"/>
            <w:sz w:val="28"/>
            <w:szCs w:val="28"/>
            <w:lang w:bidi="pa-IN"/>
          </w:rPr>
          <w:t>. Altering the value of string creates another object and s1 in concat1() stores reference of new string. References s1 in main() and cocat1() refer to different strings.</w:t>
        </w:r>
      </w:ins>
    </w:p>
    <w:p w:rsidR="00103DB6" w:rsidRPr="00103DB6" w:rsidRDefault="00103DB6" w:rsidP="00103DB6">
      <w:pPr>
        <w:spacing w:after="0"/>
        <w:jc w:val="both"/>
        <w:textAlignment w:val="baseline"/>
        <w:rPr>
          <w:ins w:id="4" w:author="Unknown"/>
          <w:rFonts w:asciiTheme="majorBidi" w:eastAsia="Times New Roman" w:hAnsiTheme="majorBidi" w:cstheme="majorBidi"/>
          <w:sz w:val="28"/>
          <w:szCs w:val="28"/>
          <w:lang w:bidi="pa-IN"/>
        </w:rPr>
      </w:pPr>
      <w:ins w:id="5" w:author="Unknown">
        <w:r w:rsidRPr="00103DB6">
          <w:rPr>
            <w:rFonts w:asciiTheme="majorBidi" w:eastAsia="Times New Roman" w:hAnsiTheme="majorBidi" w:cstheme="majorBidi"/>
            <w:b/>
            <w:bCs/>
            <w:sz w:val="28"/>
            <w:szCs w:val="28"/>
            <w:lang w:bidi="pa-IN"/>
          </w:rPr>
          <w:t>2. Concat2 </w:t>
        </w:r>
        <w:r w:rsidRPr="00103DB6">
          <w:rPr>
            <w:rFonts w:asciiTheme="majorBidi" w:eastAsia="Times New Roman" w:hAnsiTheme="majorBidi" w:cstheme="majorBidi"/>
            <w:sz w:val="28"/>
            <w:szCs w:val="28"/>
            <w:lang w:bidi="pa-IN"/>
          </w:rPr>
          <w:t>: In this method, we pass a string “Geeks” and perform “s2.append(“forgeeks”)” which changes the actual value of the string (in main) to “Geeksforgeeks”. This is due to the simple fact that StringBuilder is </w:t>
        </w:r>
        <w:r w:rsidRPr="00103DB6">
          <w:rPr>
            <w:rFonts w:asciiTheme="majorBidi" w:eastAsia="Times New Roman" w:hAnsiTheme="majorBidi" w:cstheme="majorBidi"/>
            <w:b/>
            <w:bCs/>
            <w:sz w:val="28"/>
            <w:szCs w:val="28"/>
            <w:lang w:bidi="pa-IN"/>
          </w:rPr>
          <w:t>mutable</w:t>
        </w:r>
        <w:r w:rsidRPr="00103DB6">
          <w:rPr>
            <w:rFonts w:asciiTheme="majorBidi" w:eastAsia="Times New Roman" w:hAnsiTheme="majorBidi" w:cstheme="majorBidi"/>
            <w:sz w:val="28"/>
            <w:szCs w:val="28"/>
            <w:lang w:bidi="pa-IN"/>
          </w:rPr>
          <w:t> and hence changes its value.</w:t>
        </w:r>
      </w:ins>
    </w:p>
    <w:p w:rsidR="00103DB6" w:rsidRDefault="00103DB6" w:rsidP="00103DB6">
      <w:pPr>
        <w:spacing w:after="0"/>
        <w:jc w:val="both"/>
        <w:textAlignment w:val="baseline"/>
        <w:rPr>
          <w:rFonts w:asciiTheme="majorBidi" w:eastAsia="Times New Roman" w:hAnsiTheme="majorBidi" w:cstheme="majorBidi"/>
          <w:b/>
          <w:bCs/>
          <w:sz w:val="28"/>
          <w:szCs w:val="28"/>
          <w:lang w:bidi="pa-IN"/>
        </w:rPr>
      </w:pPr>
      <w:ins w:id="6" w:author="Unknown">
        <w:r w:rsidRPr="00103DB6">
          <w:rPr>
            <w:rFonts w:asciiTheme="majorBidi" w:eastAsia="Times New Roman" w:hAnsiTheme="majorBidi" w:cstheme="majorBidi"/>
            <w:b/>
            <w:bCs/>
            <w:sz w:val="28"/>
            <w:szCs w:val="28"/>
            <w:lang w:bidi="pa-IN"/>
          </w:rPr>
          <w:t>2. Concat3 </w:t>
        </w:r>
        <w:r w:rsidRPr="00103DB6">
          <w:rPr>
            <w:rFonts w:asciiTheme="majorBidi" w:eastAsia="Times New Roman" w:hAnsiTheme="majorBidi" w:cstheme="majorBidi"/>
            <w:sz w:val="28"/>
            <w:szCs w:val="28"/>
            <w:lang w:bidi="pa-IN"/>
          </w:rPr>
          <w:t>: StringBuffer is similar to StringBuilder except one difference that StringBuffer is thread safe, i.e., multiple threads can use it without any issue. The thread safety brings a penalty of performance.</w:t>
        </w:r>
        <w:r w:rsidRPr="00103DB6">
          <w:rPr>
            <w:rFonts w:asciiTheme="majorBidi" w:eastAsia="Times New Roman" w:hAnsiTheme="majorBidi" w:cstheme="majorBidi"/>
            <w:sz w:val="28"/>
            <w:szCs w:val="28"/>
            <w:lang w:bidi="pa-IN"/>
          </w:rPr>
          <w:br/>
        </w:r>
      </w:ins>
    </w:p>
    <w:p w:rsidR="00103DB6" w:rsidRDefault="00103DB6" w:rsidP="00103DB6">
      <w:pPr>
        <w:spacing w:after="0"/>
        <w:jc w:val="both"/>
        <w:textAlignment w:val="baseline"/>
        <w:rPr>
          <w:rFonts w:asciiTheme="majorBidi" w:eastAsia="Times New Roman" w:hAnsiTheme="majorBidi" w:cstheme="majorBidi"/>
          <w:b/>
          <w:bCs/>
          <w:sz w:val="28"/>
          <w:szCs w:val="28"/>
          <w:lang w:bidi="pa-IN"/>
        </w:rPr>
      </w:pPr>
    </w:p>
    <w:p w:rsidR="00103DB6" w:rsidRPr="00103DB6" w:rsidRDefault="00103DB6" w:rsidP="00103DB6">
      <w:pPr>
        <w:spacing w:after="0"/>
        <w:jc w:val="both"/>
        <w:textAlignment w:val="baseline"/>
        <w:rPr>
          <w:ins w:id="7" w:author="Unknown"/>
          <w:rFonts w:asciiTheme="majorBidi" w:eastAsia="Times New Roman" w:hAnsiTheme="majorBidi" w:cstheme="majorBidi"/>
          <w:sz w:val="28"/>
          <w:szCs w:val="28"/>
          <w:lang w:bidi="pa-IN"/>
        </w:rPr>
      </w:pPr>
      <w:ins w:id="8" w:author="Unknown">
        <w:r w:rsidRPr="00103DB6">
          <w:rPr>
            <w:rFonts w:asciiTheme="majorBidi" w:eastAsia="Times New Roman" w:hAnsiTheme="majorBidi" w:cstheme="majorBidi"/>
            <w:b/>
            <w:bCs/>
            <w:sz w:val="28"/>
            <w:szCs w:val="28"/>
            <w:lang w:bidi="pa-IN"/>
          </w:rPr>
          <w:t>When to use which one :</w:t>
        </w:r>
      </w:ins>
    </w:p>
    <w:p w:rsidR="00103DB6" w:rsidRPr="00103DB6" w:rsidRDefault="00103DB6" w:rsidP="00103DB6">
      <w:pPr>
        <w:numPr>
          <w:ilvl w:val="0"/>
          <w:numId w:val="1"/>
        </w:numPr>
        <w:spacing w:after="0"/>
        <w:ind w:left="625"/>
        <w:jc w:val="both"/>
        <w:textAlignment w:val="baseline"/>
        <w:rPr>
          <w:ins w:id="9" w:author="Unknown"/>
          <w:rFonts w:asciiTheme="majorBidi" w:eastAsia="Times New Roman" w:hAnsiTheme="majorBidi" w:cstheme="majorBidi"/>
          <w:sz w:val="28"/>
          <w:szCs w:val="28"/>
          <w:lang w:bidi="pa-IN"/>
        </w:rPr>
      </w:pPr>
      <w:ins w:id="10" w:author="Unknown">
        <w:r w:rsidRPr="00103DB6">
          <w:rPr>
            <w:rFonts w:asciiTheme="majorBidi" w:eastAsia="Times New Roman" w:hAnsiTheme="majorBidi" w:cstheme="majorBidi"/>
            <w:sz w:val="28"/>
            <w:szCs w:val="28"/>
            <w:lang w:bidi="pa-IN"/>
          </w:rPr>
          <w:t>If a string is going to remain constant throughout the program, then use String class object because a String object is immutable.</w:t>
        </w:r>
      </w:ins>
    </w:p>
    <w:p w:rsidR="00103DB6" w:rsidRPr="00103DB6" w:rsidRDefault="00103DB6" w:rsidP="00103DB6">
      <w:pPr>
        <w:numPr>
          <w:ilvl w:val="0"/>
          <w:numId w:val="1"/>
        </w:numPr>
        <w:spacing w:after="0"/>
        <w:ind w:left="625"/>
        <w:jc w:val="both"/>
        <w:textAlignment w:val="baseline"/>
        <w:rPr>
          <w:ins w:id="11" w:author="Unknown"/>
          <w:rFonts w:asciiTheme="majorBidi" w:eastAsia="Times New Roman" w:hAnsiTheme="majorBidi" w:cstheme="majorBidi"/>
          <w:sz w:val="28"/>
          <w:szCs w:val="28"/>
          <w:lang w:bidi="pa-IN"/>
        </w:rPr>
      </w:pPr>
      <w:ins w:id="12" w:author="Unknown">
        <w:r w:rsidRPr="00103DB6">
          <w:rPr>
            <w:rFonts w:asciiTheme="majorBidi" w:eastAsia="Times New Roman" w:hAnsiTheme="majorBidi" w:cstheme="majorBidi"/>
            <w:sz w:val="28"/>
            <w:szCs w:val="28"/>
            <w:lang w:bidi="pa-IN"/>
          </w:rPr>
          <w:t>If a string can change (example: lots of logic and operations in the construction of the string) and will only be accessed from a single thread, using a StringBuilder is good enough.</w:t>
        </w:r>
      </w:ins>
    </w:p>
    <w:p w:rsidR="00103DB6" w:rsidRPr="00103DB6" w:rsidRDefault="00103DB6" w:rsidP="00103DB6">
      <w:pPr>
        <w:numPr>
          <w:ilvl w:val="0"/>
          <w:numId w:val="1"/>
        </w:numPr>
        <w:spacing w:after="0"/>
        <w:ind w:left="625"/>
        <w:jc w:val="both"/>
        <w:textAlignment w:val="baseline"/>
        <w:rPr>
          <w:ins w:id="13" w:author="Unknown"/>
          <w:rFonts w:asciiTheme="majorBidi" w:eastAsia="Times New Roman" w:hAnsiTheme="majorBidi" w:cstheme="majorBidi"/>
          <w:sz w:val="28"/>
          <w:szCs w:val="28"/>
          <w:lang w:bidi="pa-IN"/>
        </w:rPr>
      </w:pPr>
      <w:ins w:id="14" w:author="Unknown">
        <w:r w:rsidRPr="00103DB6">
          <w:rPr>
            <w:rFonts w:asciiTheme="majorBidi" w:eastAsia="Times New Roman" w:hAnsiTheme="majorBidi" w:cstheme="majorBidi"/>
            <w:sz w:val="28"/>
            <w:szCs w:val="28"/>
            <w:lang w:bidi="pa-IN"/>
          </w:rPr>
          <w:t>If a string can change, and will be accessed from multiple threads, use a StringBuffer because StringBuffer is synchronous so you have thread-safety.</w:t>
        </w:r>
      </w:ins>
    </w:p>
    <w:p w:rsidR="00960E38" w:rsidRPr="00103DB6" w:rsidRDefault="00960E38" w:rsidP="00103DB6">
      <w:pPr>
        <w:jc w:val="both"/>
        <w:rPr>
          <w:rFonts w:asciiTheme="majorBidi" w:hAnsiTheme="majorBidi" w:cstheme="majorBidi"/>
          <w:sz w:val="28"/>
          <w:szCs w:val="28"/>
        </w:rPr>
      </w:pPr>
    </w:p>
    <w:sectPr w:rsidR="00960E38" w:rsidRPr="00103DB6" w:rsidSect="00960E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5E67A3"/>
    <w:multiLevelType w:val="multilevel"/>
    <w:tmpl w:val="64F2F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defaultTabStop w:val="720"/>
  <w:characterSpacingControl w:val="doNotCompress"/>
  <w:savePreviewPicture/>
  <w:compat/>
  <w:rsids>
    <w:rsidRoot w:val="00103DB6"/>
    <w:rsid w:val="00103DB6"/>
    <w:rsid w:val="003720C9"/>
    <w:rsid w:val="00960E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0E38"/>
  </w:style>
  <w:style w:type="paragraph" w:styleId="Heading1">
    <w:name w:val="heading 1"/>
    <w:basedOn w:val="Normal"/>
    <w:link w:val="Heading1Char"/>
    <w:uiPriority w:val="9"/>
    <w:qFormat/>
    <w:rsid w:val="00103DB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p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3DB6"/>
    <w:rPr>
      <w:rFonts w:ascii="Times New Roman" w:eastAsia="Times New Roman" w:hAnsi="Times New Roman" w:cs="Times New Roman"/>
      <w:b/>
      <w:bCs/>
      <w:kern w:val="36"/>
      <w:sz w:val="48"/>
      <w:szCs w:val="48"/>
      <w:lang w:bidi="pa-IN"/>
    </w:rPr>
  </w:style>
  <w:style w:type="paragraph" w:styleId="NormalWeb">
    <w:name w:val="Normal (Web)"/>
    <w:basedOn w:val="Normal"/>
    <w:uiPriority w:val="99"/>
    <w:semiHidden/>
    <w:unhideWhenUsed/>
    <w:rsid w:val="00103D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pa-IN"/>
    </w:rPr>
  </w:style>
  <w:style w:type="character" w:styleId="Strong">
    <w:name w:val="Strong"/>
    <w:basedOn w:val="DefaultParagraphFont"/>
    <w:uiPriority w:val="22"/>
    <w:qFormat/>
    <w:rsid w:val="00103DB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03DB6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03DB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3D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pa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3DB6"/>
    <w:rPr>
      <w:rFonts w:ascii="Courier New" w:eastAsia="Times New Roman" w:hAnsi="Courier New" w:cs="Courier New"/>
      <w:sz w:val="20"/>
      <w:szCs w:val="20"/>
      <w:lang w:bidi="pa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180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945695">
          <w:marLeft w:val="0"/>
          <w:marRight w:val="0"/>
          <w:marTop w:val="0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7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46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63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721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018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16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860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276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1821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4803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781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9641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7513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0097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7747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3808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1050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9691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3288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8429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6587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0353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307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9945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1980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836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0756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6770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5637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6838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532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5752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3010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6526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2787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6364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5122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066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5842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2177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8116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0186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1060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8174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how-to-initialize-and-compare-strings-in-java/" TargetMode="External"/><Relationship Id="rId5" Type="http://schemas.openxmlformats.org/officeDocument/2006/relationships/hyperlink" Target="https://www.geeksforgeeks.org/string-class-in-java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422</Words>
  <Characters>2411</Characters>
  <Application>Microsoft Office Word</Application>
  <DocSecurity>0</DocSecurity>
  <Lines>20</Lines>
  <Paragraphs>5</Paragraphs>
  <ScaleCrop>false</ScaleCrop>
  <Company/>
  <LinksUpToDate>false</LinksUpToDate>
  <CharactersWithSpaces>2828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2019-09-07T11:17:00Z</dcterms:created>
  <dcterms:modified xsi:type="dcterms:W3CDTF">2019-09-07T11:18:00Z</dcterms:modified>
</cp:coreProperties>
</file>